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80" w:rsidRDefault="00B66339" w:rsidP="00B66339">
      <w:pPr>
        <w:jc w:val="center"/>
        <w:rPr>
          <w:b/>
          <w:sz w:val="48"/>
        </w:rPr>
      </w:pPr>
      <w:r w:rsidRPr="00B66339">
        <w:rPr>
          <w:rFonts w:hint="eastAsia"/>
          <w:b/>
          <w:sz w:val="48"/>
        </w:rPr>
        <w:t>Specification</w:t>
      </w:r>
    </w:p>
    <w:p w:rsidR="00CE634A" w:rsidRDefault="003C2648">
      <w:r>
        <w:rPr>
          <w:rFonts w:hint="eastAsia"/>
        </w:rPr>
        <w:t xml:space="preserve">Version </w:t>
      </w:r>
      <w:r>
        <w:t>–</w:t>
      </w:r>
      <w:r>
        <w:rPr>
          <w:rFonts w:hint="eastAsia"/>
        </w:rPr>
        <w:t xml:space="preserve"> </w:t>
      </w:r>
      <w:del w:id="0" w:author="zhanglo" w:date="2012-09-21T15:40:00Z">
        <w:r w:rsidDel="00E20220">
          <w:rPr>
            <w:rFonts w:hint="eastAsia"/>
          </w:rPr>
          <w:delText>V1</w:delText>
        </w:r>
      </w:del>
      <w:ins w:id="1" w:author="zhanglo" w:date="2012-09-21T15:40:00Z">
        <w:r w:rsidR="00E20220">
          <w:rPr>
            <w:rFonts w:hint="eastAsia"/>
          </w:rPr>
          <w:t>V</w:t>
        </w:r>
        <w:r w:rsidR="00E20220">
          <w:t>2</w:t>
        </w:r>
      </w:ins>
      <w:r>
        <w:rPr>
          <w:rFonts w:hint="eastAsia"/>
        </w:rPr>
        <w:t>.0</w:t>
      </w:r>
    </w:p>
    <w:p w:rsidR="003C2648" w:rsidRDefault="003C2648">
      <w:r>
        <w:rPr>
          <w:rFonts w:hint="eastAsia"/>
        </w:rPr>
        <w:t xml:space="preserve">Author </w:t>
      </w:r>
      <w:r>
        <w:t>–</w:t>
      </w:r>
      <w:r>
        <w:rPr>
          <w:rFonts w:hint="eastAsia"/>
        </w:rPr>
        <w:t xml:space="preserve"> Andre</w:t>
      </w:r>
    </w:p>
    <w:p w:rsidR="003C2648" w:rsidRDefault="003C2648">
      <w:r>
        <w:rPr>
          <w:rFonts w:hint="eastAsia"/>
        </w:rPr>
        <w:t xml:space="preserve">Date </w:t>
      </w:r>
      <w:r>
        <w:t>–</w:t>
      </w:r>
      <w:r>
        <w:rPr>
          <w:rFonts w:hint="eastAsia"/>
        </w:rPr>
        <w:t xml:space="preserve"> </w:t>
      </w:r>
      <w:r>
        <w:t>2012/9/9</w:t>
      </w:r>
    </w:p>
    <w:p w:rsidR="00407ED9" w:rsidRDefault="00407ED9">
      <w:r>
        <w:rPr>
          <w:rFonts w:hint="eastAsia"/>
        </w:rPr>
        <w:t xml:space="preserve">Status </w:t>
      </w:r>
      <w:r>
        <w:t>–</w:t>
      </w:r>
      <w:r>
        <w:rPr>
          <w:rFonts w:hint="eastAsia"/>
        </w:rPr>
        <w:t xml:space="preserve"> WIP</w:t>
      </w:r>
    </w:p>
    <w:p w:rsidR="00437380" w:rsidRPr="00407ED9" w:rsidRDefault="00437380">
      <w:bookmarkStart w:id="2" w:name="_GoBack"/>
      <w:bookmarkEnd w:id="2"/>
    </w:p>
    <w:p w:rsidR="003C2648" w:rsidRPr="000E0474" w:rsidRDefault="007620F4">
      <w:pPr>
        <w:rPr>
          <w:b/>
        </w:rPr>
      </w:pPr>
      <w:r>
        <w:rPr>
          <w:rFonts w:hint="eastAsia"/>
          <w:b/>
        </w:rPr>
        <w:t>Background</w:t>
      </w:r>
    </w:p>
    <w:p w:rsidR="00416AD3" w:rsidRDefault="00DD7F1E">
      <w:r>
        <w:rPr>
          <w:rFonts w:hint="eastAsia"/>
        </w:rPr>
        <w:t>The project is to exercise the HTML5 related technologies we</w:t>
      </w:r>
      <w:r>
        <w:t>’</w:t>
      </w:r>
      <w:r>
        <w:rPr>
          <w:rFonts w:hint="eastAsia"/>
        </w:rPr>
        <w:t>re going to learn in the coming months, it</w:t>
      </w:r>
      <w:r>
        <w:t>’</w:t>
      </w:r>
      <w:r>
        <w:rPr>
          <w:rFonts w:hint="eastAsia"/>
        </w:rPr>
        <w:t>s not targeting on business product.</w:t>
      </w:r>
      <w:r w:rsidR="00D14703">
        <w:rPr>
          <w:rFonts w:hint="eastAsia"/>
        </w:rPr>
        <w:t xml:space="preserve"> All of the contributors </w:t>
      </w:r>
      <w:r w:rsidR="005E09FF">
        <w:rPr>
          <w:rFonts w:hint="eastAsia"/>
        </w:rPr>
        <w:t xml:space="preserve">can </w:t>
      </w:r>
      <w:r w:rsidR="00D14703">
        <w:rPr>
          <w:rFonts w:hint="eastAsia"/>
        </w:rPr>
        <w:t xml:space="preserve">only </w:t>
      </w:r>
      <w:r w:rsidR="005E09FF">
        <w:rPr>
          <w:rFonts w:hint="eastAsia"/>
        </w:rPr>
        <w:t>work on this project at</w:t>
      </w:r>
      <w:r w:rsidR="00862EBF">
        <w:rPr>
          <w:rFonts w:hint="eastAsia"/>
        </w:rPr>
        <w:t xml:space="preserve"> spare time after wo</w:t>
      </w:r>
      <w:r w:rsidR="00797E2F">
        <w:rPr>
          <w:rFonts w:hint="eastAsia"/>
        </w:rPr>
        <w:t>rk, so</w:t>
      </w:r>
      <w:r w:rsidR="00C82D39">
        <w:rPr>
          <w:rFonts w:hint="eastAsia"/>
        </w:rPr>
        <w:t xml:space="preserve"> </w:t>
      </w:r>
      <w:r w:rsidR="00EE0C93">
        <w:rPr>
          <w:rFonts w:hint="eastAsia"/>
        </w:rPr>
        <w:t>it</w:t>
      </w:r>
      <w:r w:rsidR="00EE0C93">
        <w:t>’</w:t>
      </w:r>
      <w:r w:rsidR="00EE0C93">
        <w:rPr>
          <w:rFonts w:hint="eastAsia"/>
        </w:rPr>
        <w:t>s not surprised</w:t>
      </w:r>
      <w:r w:rsidR="00797E2F">
        <w:rPr>
          <w:rFonts w:hint="eastAsia"/>
        </w:rPr>
        <w:t xml:space="preserve"> if the progress is slow or pause</w:t>
      </w:r>
      <w:r w:rsidR="006F0B9F">
        <w:rPr>
          <w:rFonts w:hint="eastAsia"/>
        </w:rPr>
        <w:t xml:space="preserve">d </w:t>
      </w:r>
      <w:r w:rsidR="006F0B9F">
        <w:t>temporarily</w:t>
      </w:r>
      <w:r w:rsidR="006F0B9F">
        <w:rPr>
          <w:rFonts w:hint="eastAsia"/>
        </w:rPr>
        <w:t>.</w:t>
      </w:r>
    </w:p>
    <w:p w:rsidR="00B063FA" w:rsidRDefault="00B063FA"/>
    <w:p w:rsidR="00A57A84" w:rsidRPr="00061EB1" w:rsidRDefault="004D153B">
      <w:pPr>
        <w:rPr>
          <w:b/>
        </w:rPr>
      </w:pPr>
      <w:r>
        <w:rPr>
          <w:rFonts w:hint="eastAsia"/>
          <w:b/>
        </w:rPr>
        <w:t>Game Introduction</w:t>
      </w:r>
      <w:r w:rsidR="00A57A84" w:rsidRPr="00061EB1">
        <w:rPr>
          <w:rFonts w:hint="eastAsia"/>
          <w:b/>
        </w:rPr>
        <w:t xml:space="preserve"> - </w:t>
      </w:r>
    </w:p>
    <w:p w:rsidR="00B063FA" w:rsidRDefault="00B063FA">
      <w:r>
        <w:rPr>
          <w:rFonts w:hint="eastAsia"/>
        </w:rPr>
        <w:t xml:space="preserve">This project is a poker </w:t>
      </w:r>
      <w:r>
        <w:t>game</w:t>
      </w:r>
      <w:r w:rsidR="009B1428">
        <w:rPr>
          <w:rFonts w:hint="eastAsia"/>
        </w:rPr>
        <w:t xml:space="preserve"> </w:t>
      </w:r>
      <w:r w:rsidR="009B1428">
        <w:t>–</w:t>
      </w:r>
      <w:r w:rsidR="009B1428">
        <w:rPr>
          <w:rFonts w:hint="eastAsia"/>
        </w:rPr>
        <w:t xml:space="preserve"> </w:t>
      </w:r>
      <w:r w:rsidR="008212E1">
        <w:rPr>
          <w:rFonts w:hint="eastAsia"/>
        </w:rPr>
        <w:t xml:space="preserve">we </w:t>
      </w:r>
      <w:r w:rsidR="009B1428">
        <w:rPr>
          <w:rFonts w:hint="eastAsia"/>
        </w:rPr>
        <w:t xml:space="preserve">name </w:t>
      </w:r>
      <w:r w:rsidR="008212E1">
        <w:rPr>
          <w:rFonts w:hint="eastAsia"/>
        </w:rPr>
        <w:t xml:space="preserve">it </w:t>
      </w:r>
      <w:r w:rsidR="009B1428">
        <w:rPr>
          <w:rFonts w:hint="eastAsia"/>
        </w:rPr>
        <w:t xml:space="preserve">as </w:t>
      </w:r>
      <w:r w:rsidR="00345359">
        <w:t>“</w:t>
      </w:r>
      <w:r w:rsidR="009B1428">
        <w:rPr>
          <w:rFonts w:hint="eastAsia"/>
        </w:rPr>
        <w:t>Freeway</w:t>
      </w:r>
      <w:r w:rsidR="00345359">
        <w:t>”</w:t>
      </w:r>
      <w:r w:rsidR="008212E1">
        <w:t>;</w:t>
      </w:r>
      <w:r>
        <w:rPr>
          <w:rFonts w:hint="eastAsia"/>
        </w:rPr>
        <w:t xml:space="preserve"> </w:t>
      </w:r>
      <w:r w:rsidR="004D153B">
        <w:rPr>
          <w:rFonts w:hint="eastAsia"/>
        </w:rPr>
        <w:t xml:space="preserve">this game will divide the players into two teams </w:t>
      </w:r>
      <w:r w:rsidR="008212E1">
        <w:t>–</w:t>
      </w:r>
      <w:r>
        <w:rPr>
          <w:rFonts w:hint="eastAsia"/>
        </w:rPr>
        <w:t xml:space="preserve"> </w:t>
      </w:r>
      <w:r w:rsidR="00997A1D">
        <w:rPr>
          <w:rFonts w:hint="eastAsia"/>
        </w:rPr>
        <w:t xml:space="preserve">King </w:t>
      </w:r>
      <w:r w:rsidR="001D0597">
        <w:t>Team</w:t>
      </w:r>
      <w:r w:rsidR="00997A1D">
        <w:rPr>
          <w:rFonts w:hint="eastAsia"/>
        </w:rPr>
        <w:t xml:space="preserve"> and </w:t>
      </w:r>
      <w:r w:rsidR="00C007B9">
        <w:rPr>
          <w:rFonts w:hint="eastAsia"/>
        </w:rPr>
        <w:t xml:space="preserve">Anti-King </w:t>
      </w:r>
      <w:r w:rsidR="001D0597">
        <w:rPr>
          <w:rFonts w:hint="eastAsia"/>
        </w:rPr>
        <w:t>T</w:t>
      </w:r>
      <w:r w:rsidR="00C007B9">
        <w:rPr>
          <w:rFonts w:hint="eastAsia"/>
        </w:rPr>
        <w:t>eam</w:t>
      </w:r>
      <w:r w:rsidR="008212E1">
        <w:rPr>
          <w:rFonts w:hint="eastAsia"/>
        </w:rPr>
        <w:t xml:space="preserve">. </w:t>
      </w:r>
      <w:r w:rsidR="008212E1">
        <w:t>T</w:t>
      </w:r>
      <w:r w:rsidR="008212E1">
        <w:rPr>
          <w:rFonts w:hint="eastAsia"/>
        </w:rPr>
        <w:t xml:space="preserve">he player who get the red joker is called king, who have the </w:t>
      </w:r>
      <w:r w:rsidR="008212E1">
        <w:t>authority</w:t>
      </w:r>
      <w:r w:rsidR="008212E1">
        <w:rPr>
          <w:rFonts w:hint="eastAsia"/>
        </w:rPr>
        <w:t xml:space="preserve"> to select team members, for example, the king would </w:t>
      </w:r>
      <w:r w:rsidR="009A545E">
        <w:rPr>
          <w:rFonts w:hint="eastAsia"/>
        </w:rPr>
        <w:t>select</w:t>
      </w:r>
      <w:r w:rsidR="008212E1">
        <w:rPr>
          <w:rFonts w:hint="eastAsia"/>
        </w:rPr>
        <w:t xml:space="preserve"> the players who get </w:t>
      </w:r>
      <w:r w:rsidR="009A545E">
        <w:rPr>
          <w:rFonts w:hint="eastAsia"/>
        </w:rPr>
        <w:t xml:space="preserve">spades two as his team members, called </w:t>
      </w:r>
      <w:r w:rsidR="009A545E">
        <w:t>“</w:t>
      </w:r>
      <w:r w:rsidR="004B22C8">
        <w:rPr>
          <w:rFonts w:hint="eastAsia"/>
        </w:rPr>
        <w:t>大臣</w:t>
      </w:r>
      <w:r w:rsidR="009A545E">
        <w:t>”</w:t>
      </w:r>
      <w:r w:rsidR="009A545E">
        <w:rPr>
          <w:rFonts w:hint="eastAsia"/>
        </w:rPr>
        <w:t xml:space="preserve">, then the other players will be automatically grouped into </w:t>
      </w:r>
      <w:r w:rsidR="001A1634">
        <w:rPr>
          <w:rFonts w:hint="eastAsia"/>
        </w:rPr>
        <w:t xml:space="preserve">anti-king </w:t>
      </w:r>
      <w:r w:rsidR="009A545E">
        <w:rPr>
          <w:rFonts w:hint="eastAsia"/>
        </w:rPr>
        <w:t>team</w:t>
      </w:r>
      <w:r w:rsidR="00474505">
        <w:rPr>
          <w:rFonts w:hint="eastAsia"/>
        </w:rPr>
        <w:t>.</w:t>
      </w:r>
      <w:r w:rsidR="009A545E">
        <w:rPr>
          <w:rFonts w:hint="eastAsia"/>
        </w:rPr>
        <w:t>. The rules will be defined for s</w:t>
      </w:r>
      <w:r w:rsidR="006911BE">
        <w:rPr>
          <w:rFonts w:hint="eastAsia"/>
        </w:rPr>
        <w:t>electing team members for king team.</w:t>
      </w:r>
    </w:p>
    <w:p w:rsidR="009A545E" w:rsidRDefault="009A545E"/>
    <w:p w:rsidR="004B22C8" w:rsidRDefault="004B22C8">
      <w:r>
        <w:t>A</w:t>
      </w:r>
      <w:r>
        <w:rPr>
          <w:rFonts w:hint="eastAsia"/>
        </w:rPr>
        <w:t xml:space="preserve">ctually the rules of the game is very similar with </w:t>
      </w:r>
      <w:r>
        <w:t>“</w:t>
      </w:r>
      <w:r>
        <w:rPr>
          <w:rFonts w:hint="eastAsia"/>
        </w:rPr>
        <w:t>斗地主</w:t>
      </w:r>
      <w:r>
        <w:t>”</w:t>
      </w:r>
      <w:r w:rsidR="006F34BB">
        <w:rPr>
          <w:rFonts w:hint="eastAsia"/>
        </w:rPr>
        <w:t xml:space="preserve">, and </w:t>
      </w:r>
      <w:r w:rsidR="006F34BB">
        <w:t>“</w:t>
      </w:r>
      <w:r w:rsidR="006F34BB">
        <w:rPr>
          <w:rFonts w:hint="eastAsia"/>
        </w:rPr>
        <w:t>斗地主</w:t>
      </w:r>
      <w:r w:rsidR="006F34BB">
        <w:t>”</w:t>
      </w:r>
      <w:r w:rsidR="006F34BB">
        <w:rPr>
          <w:rFonts w:hint="eastAsia"/>
        </w:rPr>
        <w:t xml:space="preserve"> is relative eas</w:t>
      </w:r>
      <w:r w:rsidR="008237E5">
        <w:rPr>
          <w:rFonts w:hint="eastAsia"/>
        </w:rPr>
        <w:t xml:space="preserve">ier, we can take </w:t>
      </w:r>
      <w:r w:rsidR="008237E5">
        <w:t>“</w:t>
      </w:r>
      <w:r w:rsidR="008237E5">
        <w:rPr>
          <w:rFonts w:hint="eastAsia"/>
        </w:rPr>
        <w:t>斗地主</w:t>
      </w:r>
      <w:r w:rsidR="008237E5">
        <w:t>”</w:t>
      </w:r>
      <w:r w:rsidR="008237E5">
        <w:rPr>
          <w:rFonts w:hint="eastAsia"/>
        </w:rPr>
        <w:t xml:space="preserve"> as the prototype.</w:t>
      </w:r>
    </w:p>
    <w:p w:rsidR="008212E1" w:rsidRDefault="008212E1"/>
    <w:p w:rsidR="008237E5" w:rsidRPr="008237E5" w:rsidRDefault="00AB2EC7">
      <w:r>
        <w:rPr>
          <w:rFonts w:hint="eastAsia"/>
        </w:rPr>
        <w:t>Parts of the Game</w:t>
      </w:r>
    </w:p>
    <w:p w:rsidR="0074362A" w:rsidRDefault="00FA4487">
      <w:pPr>
        <w:rPr>
          <w:ins w:id="3" w:author="zhanglo" w:date="2012-09-21T15:22:00Z"/>
          <w:rFonts w:hint="eastAsia"/>
        </w:rPr>
      </w:pPr>
      <w:r>
        <w:rPr>
          <w:rFonts w:hint="eastAsia"/>
        </w:rPr>
        <w:t>1</w:t>
      </w:r>
      <w:r w:rsidR="0074362A">
        <w:rPr>
          <w:rFonts w:hint="eastAsia"/>
        </w:rPr>
        <w:t xml:space="preserve"> Players - first version requires </w:t>
      </w:r>
      <w:del w:id="4" w:author="zhanglo" w:date="2012-09-21T15:21:00Z">
        <w:r w:rsidR="0074362A" w:rsidDel="00865427">
          <w:rPr>
            <w:rFonts w:hint="eastAsia"/>
          </w:rPr>
          <w:delText xml:space="preserve">5 </w:delText>
        </w:r>
      </w:del>
      <w:ins w:id="5" w:author="zhanglo" w:date="2012-09-21T15:21:00Z">
        <w:r w:rsidR="00865427">
          <w:rPr>
            <w:rFonts w:hint="eastAsia"/>
          </w:rPr>
          <w:t>3</w:t>
        </w:r>
        <w:r w:rsidR="00865427">
          <w:rPr>
            <w:rFonts w:hint="eastAsia"/>
          </w:rPr>
          <w:t xml:space="preserve"> </w:t>
        </w:r>
      </w:ins>
      <w:r w:rsidR="0074362A">
        <w:rPr>
          <w:rFonts w:hint="eastAsia"/>
        </w:rPr>
        <w:t>players, later, player can customize the player number and the rule can adjust accordingly.</w:t>
      </w:r>
    </w:p>
    <w:p w:rsidR="00865427" w:rsidRDefault="00865427" w:rsidP="00865427">
      <w:pPr>
        <w:pStyle w:val="ListParagraph"/>
        <w:numPr>
          <w:ilvl w:val="0"/>
          <w:numId w:val="1"/>
        </w:numPr>
        <w:pPrChange w:id="6" w:author="zhanglo" w:date="2012-09-21T15:22:00Z">
          <w:pPr/>
        </w:pPrChange>
      </w:pPr>
      <w:ins w:id="7" w:author="zhanglo" w:date="2012-09-21T15:22:00Z">
        <w:r>
          <w:t xml:space="preserve">Basic information (user id, name, </w:t>
        </w:r>
        <w:proofErr w:type="spellStart"/>
        <w:r>
          <w:t>etc</w:t>
        </w:r>
        <w:proofErr w:type="spellEnd"/>
        <w:r>
          <w:t>)</w:t>
        </w:r>
      </w:ins>
    </w:p>
    <w:p w:rsidR="00CD1C54" w:rsidRDefault="00CD1C54">
      <w:pPr>
        <w:rPr>
          <w:ins w:id="8" w:author="zhanglo" w:date="2012-09-21T15:24:00Z"/>
        </w:rPr>
      </w:pPr>
      <w:r>
        <w:rPr>
          <w:rFonts w:hint="eastAsia"/>
        </w:rPr>
        <w:t>2 Group players</w:t>
      </w:r>
    </w:p>
    <w:p w:rsidR="00871FC2" w:rsidRDefault="00871FC2" w:rsidP="00871FC2">
      <w:pPr>
        <w:pStyle w:val="ListParagraph"/>
        <w:numPr>
          <w:ilvl w:val="0"/>
          <w:numId w:val="2"/>
        </w:numPr>
        <w:pPrChange w:id="9" w:author="zhanglo" w:date="2012-09-21T15:24:00Z">
          <w:pPr/>
        </w:pPrChange>
      </w:pPr>
      <w:ins w:id="10" w:author="zhanglo" w:date="2012-09-21T15:24:00Z">
        <w:r>
          <w:t xml:space="preserve">Workflow to group players (2 </w:t>
        </w:r>
        <w:proofErr w:type="spellStart"/>
        <w:r>
          <w:t>vs</w:t>
        </w:r>
        <w:proofErr w:type="spellEnd"/>
        <w:r>
          <w:t xml:space="preserve"> 1)</w:t>
        </w:r>
      </w:ins>
    </w:p>
    <w:p w:rsidR="0074362A" w:rsidRDefault="00CD1C54">
      <w:pPr>
        <w:rPr>
          <w:ins w:id="11" w:author="zhanglo" w:date="2012-09-21T15:24:00Z"/>
        </w:rPr>
      </w:pPr>
      <w:r>
        <w:rPr>
          <w:rFonts w:hint="eastAsia"/>
        </w:rPr>
        <w:t xml:space="preserve">3 </w:t>
      </w:r>
      <w:r w:rsidR="00CD698C">
        <w:rPr>
          <w:rFonts w:hint="eastAsia"/>
        </w:rPr>
        <w:t xml:space="preserve">Counter </w:t>
      </w:r>
      <w:proofErr w:type="gramStart"/>
      <w:r w:rsidR="00CD698C">
        <w:rPr>
          <w:rFonts w:hint="eastAsia"/>
        </w:rPr>
        <w:t>System</w:t>
      </w:r>
      <w:proofErr w:type="gramEnd"/>
    </w:p>
    <w:p w:rsidR="00871FC2" w:rsidRDefault="00871FC2" w:rsidP="00871FC2">
      <w:pPr>
        <w:pStyle w:val="ListParagraph"/>
        <w:numPr>
          <w:ilvl w:val="0"/>
          <w:numId w:val="3"/>
        </w:numPr>
        <w:pPrChange w:id="12" w:author="zhanglo" w:date="2012-09-21T15:24:00Z">
          <w:pPr/>
        </w:pPrChange>
      </w:pPr>
      <w:ins w:id="13" w:author="zhanglo" w:date="2012-09-21T15:25:00Z">
        <w:r>
          <w:t>Timer</w:t>
        </w:r>
      </w:ins>
    </w:p>
    <w:p w:rsidR="00CD698C" w:rsidRDefault="00FA4487">
      <w:pPr>
        <w:rPr>
          <w:ins w:id="14" w:author="zhanglo" w:date="2012-09-21T15:25:00Z"/>
        </w:rPr>
      </w:pPr>
      <w:r>
        <w:rPr>
          <w:rFonts w:hint="eastAsia"/>
        </w:rPr>
        <w:t>4</w:t>
      </w:r>
      <w:r w:rsidR="00596833">
        <w:rPr>
          <w:rFonts w:hint="eastAsia"/>
        </w:rPr>
        <w:t xml:space="preserve"> </w:t>
      </w:r>
      <w:r w:rsidR="00C44A25">
        <w:rPr>
          <w:rFonts w:hint="eastAsia"/>
        </w:rPr>
        <w:t>S</w:t>
      </w:r>
      <w:r w:rsidR="00C44A25">
        <w:t>huffle</w:t>
      </w:r>
      <w:r w:rsidR="00C44A25">
        <w:rPr>
          <w:rFonts w:hint="eastAsia"/>
        </w:rPr>
        <w:t xml:space="preserve"> </w:t>
      </w:r>
      <w:proofErr w:type="gramStart"/>
      <w:r w:rsidR="00C44A25">
        <w:rPr>
          <w:rFonts w:hint="eastAsia"/>
        </w:rPr>
        <w:t>System</w:t>
      </w:r>
      <w:proofErr w:type="gramEnd"/>
      <w:r w:rsidR="00416D75">
        <w:rPr>
          <w:rFonts w:hint="eastAsia"/>
        </w:rPr>
        <w:t xml:space="preserve"> </w:t>
      </w:r>
      <w:r w:rsidR="00416D75">
        <w:t>–</w:t>
      </w:r>
      <w:r w:rsidR="00416D75">
        <w:rPr>
          <w:rFonts w:hint="eastAsia"/>
        </w:rPr>
        <w:t xml:space="preserve"> </w:t>
      </w:r>
    </w:p>
    <w:p w:rsidR="00871FC2" w:rsidRDefault="00871FC2" w:rsidP="00871FC2">
      <w:pPr>
        <w:pStyle w:val="ListParagraph"/>
        <w:numPr>
          <w:ilvl w:val="0"/>
          <w:numId w:val="4"/>
        </w:numPr>
        <w:pPrChange w:id="15" w:author="zhanglo" w:date="2012-09-21T15:25:00Z">
          <w:pPr/>
        </w:pPrChange>
      </w:pPr>
      <w:ins w:id="16" w:author="zhanglo" w:date="2012-09-21T15:26:00Z">
        <w:r>
          <w:t>Shuffle cards</w:t>
        </w:r>
      </w:ins>
    </w:p>
    <w:p w:rsidR="00C44A25" w:rsidRDefault="00FA4487">
      <w:r>
        <w:rPr>
          <w:rFonts w:hint="eastAsia"/>
        </w:rPr>
        <w:t>5</w:t>
      </w:r>
      <w:r w:rsidR="00C44A25">
        <w:rPr>
          <w:rFonts w:hint="eastAsia"/>
        </w:rPr>
        <w:t xml:space="preserve"> Deal System</w:t>
      </w:r>
      <w:r w:rsidR="00416D75">
        <w:rPr>
          <w:rFonts w:hint="eastAsia"/>
        </w:rPr>
        <w:t xml:space="preserve"> </w:t>
      </w:r>
      <w:r w:rsidR="00416D75">
        <w:t>–</w:t>
      </w:r>
      <w:r w:rsidR="00416D75">
        <w:rPr>
          <w:rFonts w:hint="eastAsia"/>
        </w:rPr>
        <w:t xml:space="preserve"> should deliver card very fast but player can see the deal process, need animation.</w:t>
      </w:r>
    </w:p>
    <w:p w:rsidR="00005BD0" w:rsidRDefault="00281A70">
      <w:r>
        <w:rPr>
          <w:rFonts w:hint="eastAsia"/>
        </w:rPr>
        <w:t>6 Account System</w:t>
      </w:r>
      <w:r w:rsidR="005D1A89">
        <w:rPr>
          <w:rFonts w:hint="eastAsia"/>
        </w:rPr>
        <w:t xml:space="preserve"> </w:t>
      </w:r>
      <w:r w:rsidR="005D1A89">
        <w:t>–</w:t>
      </w:r>
      <w:r w:rsidR="005D1A89">
        <w:rPr>
          <w:rFonts w:hint="eastAsia"/>
        </w:rPr>
        <w:t xml:space="preserve"> should be easy to join, don</w:t>
      </w:r>
      <w:r w:rsidR="005D1A89">
        <w:t>’</w:t>
      </w:r>
      <w:r w:rsidR="005D1A89">
        <w:rPr>
          <w:rFonts w:hint="eastAsia"/>
        </w:rPr>
        <w:t xml:space="preserve">t need </w:t>
      </w:r>
      <w:r w:rsidR="005D1A89">
        <w:t>register</w:t>
      </w:r>
    </w:p>
    <w:p w:rsidR="005D1A89" w:rsidRDefault="00917077">
      <w:r>
        <w:rPr>
          <w:rFonts w:hint="eastAsia"/>
        </w:rPr>
        <w:t xml:space="preserve">7 </w:t>
      </w:r>
      <w:r w:rsidR="00446B5C">
        <w:rPr>
          <w:rFonts w:hint="eastAsia"/>
        </w:rPr>
        <w:t xml:space="preserve">Referee </w:t>
      </w:r>
      <w:proofErr w:type="gramStart"/>
      <w:r w:rsidR="00446B5C">
        <w:rPr>
          <w:rFonts w:hint="eastAsia"/>
        </w:rPr>
        <w:t>System</w:t>
      </w:r>
      <w:proofErr w:type="gramEnd"/>
    </w:p>
    <w:p w:rsidR="00D31348" w:rsidRDefault="00D31348"/>
    <w:p w:rsidR="00C54BF0" w:rsidRDefault="00C54BF0"/>
    <w:p w:rsidR="00C54BF0" w:rsidRDefault="0010061A">
      <w:r>
        <w:rPr>
          <w:rFonts w:hint="eastAsia"/>
        </w:rPr>
        <w:t xml:space="preserve">Reference Web Poker Game </w:t>
      </w:r>
      <w:r>
        <w:t>–</w:t>
      </w:r>
      <w:r>
        <w:rPr>
          <w:rFonts w:hint="eastAsia"/>
        </w:rPr>
        <w:t xml:space="preserve"> </w:t>
      </w:r>
      <w:r w:rsidR="00833DFA">
        <w:rPr>
          <w:rFonts w:hint="eastAsia"/>
        </w:rPr>
        <w:t>Poker City</w:t>
      </w:r>
      <w:r w:rsidR="00D41DEF">
        <w:rPr>
          <w:rFonts w:hint="eastAsia"/>
        </w:rPr>
        <w:t>, will record a video.</w:t>
      </w:r>
    </w:p>
    <w:p w:rsidR="00833DFA" w:rsidRDefault="00833DFA"/>
    <w:p w:rsidR="0010061A" w:rsidRDefault="0010061A">
      <w:r>
        <w:rPr>
          <w:rFonts w:hint="eastAsia"/>
        </w:rPr>
        <w:tab/>
      </w:r>
    </w:p>
    <w:p w:rsidR="00C54BF0" w:rsidRDefault="00C54BF0"/>
    <w:p w:rsidR="00C44A25" w:rsidRDefault="00C44A25"/>
    <w:p w:rsidR="00B23ABD" w:rsidRDefault="00B23ABD"/>
    <w:p w:rsidR="00B23ABD" w:rsidRDefault="00B23ABD"/>
    <w:p w:rsidR="00B23ABD" w:rsidRDefault="00B23ABD"/>
    <w:p w:rsidR="00B23ABD" w:rsidRDefault="00B23ABD"/>
    <w:p w:rsidR="00862EBF" w:rsidRPr="00C82D39" w:rsidRDefault="00862EBF"/>
    <w:p w:rsidR="00DD7F1E" w:rsidRDefault="00DD7F1E"/>
    <w:p w:rsidR="00B23ABD" w:rsidRDefault="00B23ABD">
      <w:r>
        <w:rPr>
          <w:rFonts w:hint="eastAsia"/>
        </w:rPr>
        <w:t>Reference UI</w:t>
      </w:r>
    </w:p>
    <w:p w:rsidR="00B66339" w:rsidRDefault="00B23ABD">
      <w:r>
        <w:rPr>
          <w:rFonts w:hint="eastAsia"/>
          <w:noProof/>
        </w:rPr>
        <w:drawing>
          <wp:inline distT="0" distB="0" distL="0" distR="0" wp14:anchorId="53A0F2FF" wp14:editId="6097021E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67CA4"/>
    <w:multiLevelType w:val="hybridMultilevel"/>
    <w:tmpl w:val="B8F4E2A4"/>
    <w:lvl w:ilvl="0" w:tplc="54D27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E0E0EC9"/>
    <w:multiLevelType w:val="hybridMultilevel"/>
    <w:tmpl w:val="8F486A10"/>
    <w:lvl w:ilvl="0" w:tplc="3DF2F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1C50AF3"/>
    <w:multiLevelType w:val="hybridMultilevel"/>
    <w:tmpl w:val="03B6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24206"/>
    <w:multiLevelType w:val="hybridMultilevel"/>
    <w:tmpl w:val="B566B388"/>
    <w:lvl w:ilvl="0" w:tplc="0D165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2F"/>
    <w:rsid w:val="00005BD0"/>
    <w:rsid w:val="00061EB1"/>
    <w:rsid w:val="000E0474"/>
    <w:rsid w:val="0010061A"/>
    <w:rsid w:val="0017034B"/>
    <w:rsid w:val="001A1634"/>
    <w:rsid w:val="001D0597"/>
    <w:rsid w:val="00281A70"/>
    <w:rsid w:val="00345359"/>
    <w:rsid w:val="003C2648"/>
    <w:rsid w:val="004065F6"/>
    <w:rsid w:val="00407ED9"/>
    <w:rsid w:val="00416AD3"/>
    <w:rsid w:val="00416D75"/>
    <w:rsid w:val="00437380"/>
    <w:rsid w:val="00443BF7"/>
    <w:rsid w:val="00443C4E"/>
    <w:rsid w:val="00446B5C"/>
    <w:rsid w:val="00474505"/>
    <w:rsid w:val="0049734E"/>
    <w:rsid w:val="004B22C8"/>
    <w:rsid w:val="004D153B"/>
    <w:rsid w:val="00596833"/>
    <w:rsid w:val="005D1A89"/>
    <w:rsid w:val="005E09FF"/>
    <w:rsid w:val="00663EB0"/>
    <w:rsid w:val="006911BE"/>
    <w:rsid w:val="006F0B9F"/>
    <w:rsid w:val="006F34BB"/>
    <w:rsid w:val="0074362A"/>
    <w:rsid w:val="007620F4"/>
    <w:rsid w:val="00797E2F"/>
    <w:rsid w:val="007E195B"/>
    <w:rsid w:val="008212E1"/>
    <w:rsid w:val="008237E5"/>
    <w:rsid w:val="00833DFA"/>
    <w:rsid w:val="00862EBF"/>
    <w:rsid w:val="00865427"/>
    <w:rsid w:val="00871FC2"/>
    <w:rsid w:val="00917077"/>
    <w:rsid w:val="00947F23"/>
    <w:rsid w:val="00997A1D"/>
    <w:rsid w:val="009A545E"/>
    <w:rsid w:val="009B1428"/>
    <w:rsid w:val="00A57A84"/>
    <w:rsid w:val="00AB2EC7"/>
    <w:rsid w:val="00B063FA"/>
    <w:rsid w:val="00B23ABD"/>
    <w:rsid w:val="00B62C03"/>
    <w:rsid w:val="00B66339"/>
    <w:rsid w:val="00B9222F"/>
    <w:rsid w:val="00BF6434"/>
    <w:rsid w:val="00C007B9"/>
    <w:rsid w:val="00C44A25"/>
    <w:rsid w:val="00C54BF0"/>
    <w:rsid w:val="00C82D39"/>
    <w:rsid w:val="00CD1C54"/>
    <w:rsid w:val="00CD698C"/>
    <w:rsid w:val="00CE634A"/>
    <w:rsid w:val="00D14703"/>
    <w:rsid w:val="00D31348"/>
    <w:rsid w:val="00D41DEF"/>
    <w:rsid w:val="00D80528"/>
    <w:rsid w:val="00D91073"/>
    <w:rsid w:val="00DD7F1E"/>
    <w:rsid w:val="00E20220"/>
    <w:rsid w:val="00E3196B"/>
    <w:rsid w:val="00EE0C93"/>
    <w:rsid w:val="00F00C80"/>
    <w:rsid w:val="00F10EB2"/>
    <w:rsid w:val="00F97026"/>
    <w:rsid w:val="00F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0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5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70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0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6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zhanglo</cp:lastModifiedBy>
  <cp:revision>64</cp:revision>
  <dcterms:created xsi:type="dcterms:W3CDTF">2012-09-09T13:21:00Z</dcterms:created>
  <dcterms:modified xsi:type="dcterms:W3CDTF">2012-09-21T07:40:00Z</dcterms:modified>
</cp:coreProperties>
</file>